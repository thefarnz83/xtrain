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4ED903" w14:textId="77777777" w:rsidR="007B7F9B" w:rsidRDefault="007B7F9B" w:rsidP="007B7F9B">
      <w:bookmarkStart w:id="0" w:name="_GoBack"/>
      <w:r>
        <w:t xml:space="preserve">Would you please test my simulation and respond to the following </w:t>
      </w:r>
      <w:del w:id="1" w:author="Brian K. Austin" w:date="2017-02-07T12:48:00Z">
        <w:r w:rsidDel="00D4543B">
          <w:delText>questions</w:delText>
        </w:r>
      </w:del>
      <w:ins w:id="2" w:author="Brian K. Austin" w:date="2017-02-07T12:48:00Z">
        <w:r w:rsidR="00D4543B">
          <w:t>statements</w:t>
        </w:r>
      </w:ins>
      <w:r>
        <w:t>?</w:t>
      </w:r>
    </w:p>
    <w:p w14:paraId="16E7FE1E" w14:textId="77777777" w:rsidR="007B7F9B" w:rsidRDefault="007B7F9B" w:rsidP="007B7F9B"/>
    <w:p w14:paraId="5D0C76F3" w14:textId="77777777" w:rsidR="007B7F9B" w:rsidRDefault="007B7F9B" w:rsidP="007B7F9B"/>
    <w:p w14:paraId="423C2F01" w14:textId="77777777" w:rsidR="007B7F9B" w:rsidRDefault="00D4543B" w:rsidP="007B7F9B">
      <w:ins w:id="3" w:author="Brian K. Austin" w:date="2017-02-07T12:42:00Z">
        <w:r>
          <w:t xml:space="preserve">Please rate your response to each </w:t>
        </w:r>
      </w:ins>
      <w:ins w:id="4" w:author="Brian K. Austin" w:date="2017-02-07T12:48:00Z">
        <w:r>
          <w:t>statement</w:t>
        </w:r>
      </w:ins>
      <w:ins w:id="5" w:author="Brian K. Austin" w:date="2017-02-07T12:42:00Z">
        <w:r>
          <w:t xml:space="preserve"> on a scal</w:t>
        </w:r>
      </w:ins>
      <w:ins w:id="6" w:author="Brian K. Austin" w:date="2017-02-07T12:43:00Z">
        <w:r>
          <w:t>e from one to five, one being low and five being high.</w:t>
        </w:r>
      </w:ins>
      <w:del w:id="7" w:author="Brian K. Austin" w:date="2017-02-07T12:43:00Z">
        <w:r w:rsidR="007B7F9B" w:rsidDel="00D4543B">
          <w:delText>Please rate: Lowest 1…..2…..3…..4…..5 Highest</w:delText>
        </w:r>
      </w:del>
    </w:p>
    <w:p w14:paraId="19E41454" w14:textId="77777777" w:rsidR="007B7F9B" w:rsidRDefault="007B7F9B" w:rsidP="007B7F9B"/>
    <w:p w14:paraId="5DECA19F" w14:textId="77777777" w:rsidR="007B7F9B" w:rsidRDefault="007B7F9B" w:rsidP="007B7F9B">
      <w:pPr>
        <w:pStyle w:val="ListParagraph"/>
        <w:numPr>
          <w:ilvl w:val="0"/>
          <w:numId w:val="1"/>
        </w:numPr>
      </w:pPr>
      <w:del w:id="8" w:author="Brian K. Austin" w:date="2017-02-07T12:43:00Z">
        <w:r w:rsidDel="00D4543B">
          <w:delText>Do you feel that t</w:delText>
        </w:r>
      </w:del>
      <w:ins w:id="9" w:author="Brian K. Austin" w:date="2017-02-07T12:43:00Z">
        <w:r w:rsidR="00D4543B">
          <w:t>T</w:t>
        </w:r>
      </w:ins>
      <w:r>
        <w:t xml:space="preserve">his simulation would reinforce what you learned during </w:t>
      </w:r>
      <w:del w:id="10" w:author="Brian K. Austin" w:date="2017-02-07T12:43:00Z">
        <w:r w:rsidDel="00D4543B">
          <w:delText xml:space="preserve">a </w:delText>
        </w:r>
      </w:del>
      <w:r>
        <w:t>training or after doing the SM-INT-FIRE Ch6 exercise in the book</w:t>
      </w:r>
      <w:ins w:id="11" w:author="Brian K. Austin" w:date="2017-02-07T12:44:00Z">
        <w:r w:rsidR="00D4543B">
          <w:t>.</w:t>
        </w:r>
      </w:ins>
      <w:del w:id="12" w:author="Brian K. Austin" w:date="2017-02-07T12:44:00Z">
        <w:r w:rsidDel="00D4543B">
          <w:delText>?</w:delText>
        </w:r>
      </w:del>
    </w:p>
    <w:p w14:paraId="5A013910" w14:textId="77777777" w:rsidR="007B7F9B" w:rsidRDefault="007B7F9B" w:rsidP="007B7F9B"/>
    <w:p w14:paraId="7BF6EEA7" w14:textId="77777777" w:rsidR="007B7F9B" w:rsidRDefault="007B7F9B" w:rsidP="007B7F9B">
      <w:pPr>
        <w:pStyle w:val="ListParagraph"/>
        <w:numPr>
          <w:ilvl w:val="0"/>
          <w:numId w:val="1"/>
        </w:numPr>
      </w:pPr>
      <w:del w:id="13" w:author="Brian K. Austin" w:date="2017-02-07T12:43:00Z">
        <w:r w:rsidDel="00D4543B">
          <w:delText>Does it</w:delText>
        </w:r>
      </w:del>
      <w:ins w:id="14" w:author="Brian K. Austin" w:date="2017-02-07T12:43:00Z">
        <w:r w:rsidR="00D4543B">
          <w:t>This simulation</w:t>
        </w:r>
      </w:ins>
      <w:r>
        <w:t xml:space="preserve"> allow</w:t>
      </w:r>
      <w:ins w:id="15" w:author="Brian K. Austin" w:date="2017-02-07T12:44:00Z">
        <w:r w:rsidR="00D4543B">
          <w:t>s</w:t>
        </w:r>
      </w:ins>
      <w:r>
        <w:t xml:space="preserve"> you to test your comprehension of the subject matter</w:t>
      </w:r>
      <w:ins w:id="16" w:author="Brian K. Austin" w:date="2017-02-07T12:44:00Z">
        <w:r w:rsidR="00D4543B">
          <w:t>.</w:t>
        </w:r>
      </w:ins>
      <w:del w:id="17" w:author="Brian K. Austin" w:date="2017-02-07T12:44:00Z">
        <w:r w:rsidDel="00D4543B">
          <w:delText>?</w:delText>
        </w:r>
      </w:del>
    </w:p>
    <w:p w14:paraId="4B2E86AF" w14:textId="77777777" w:rsidR="007B7F9B" w:rsidRDefault="007B7F9B" w:rsidP="007B7F9B"/>
    <w:p w14:paraId="52F1D7E4" w14:textId="77777777" w:rsidR="007B7F9B" w:rsidRDefault="007B7F9B" w:rsidP="007B7F9B">
      <w:pPr>
        <w:pStyle w:val="ListParagraph"/>
        <w:numPr>
          <w:ilvl w:val="0"/>
          <w:numId w:val="1"/>
        </w:numPr>
      </w:pPr>
      <w:del w:id="18" w:author="Brian K. Austin" w:date="2017-02-07T12:44:00Z">
        <w:r w:rsidDel="00D4543B">
          <w:delText>Do you feel this simulation</w:delText>
        </w:r>
      </w:del>
      <w:ins w:id="19" w:author="Brian K. Austin" w:date="2017-02-07T12:44:00Z">
        <w:r w:rsidR="00D4543B">
          <w:t>This simulation</w:t>
        </w:r>
      </w:ins>
      <w:r>
        <w:t xml:space="preserve"> is engaging</w:t>
      </w:r>
      <w:ins w:id="20" w:author="Brian K. Austin" w:date="2017-02-07T12:44:00Z">
        <w:r w:rsidR="00D4543B">
          <w:t>.</w:t>
        </w:r>
      </w:ins>
      <w:del w:id="21" w:author="Brian K. Austin" w:date="2017-02-07T12:44:00Z">
        <w:r w:rsidDel="00D4543B">
          <w:delText>?</w:delText>
        </w:r>
      </w:del>
    </w:p>
    <w:p w14:paraId="22F42A62" w14:textId="77777777" w:rsidR="007B7F9B" w:rsidRDefault="007B7F9B" w:rsidP="007B7F9B">
      <w:pPr>
        <w:pStyle w:val="ListParagraph"/>
      </w:pPr>
    </w:p>
    <w:p w14:paraId="0C0AC24E" w14:textId="77777777" w:rsidR="007B7F9B" w:rsidRDefault="007B7F9B" w:rsidP="007B7F9B">
      <w:pPr>
        <w:pStyle w:val="ListParagraph"/>
        <w:numPr>
          <w:ilvl w:val="0"/>
          <w:numId w:val="1"/>
        </w:numPr>
      </w:pPr>
      <w:del w:id="22" w:author="Brian K. Austin" w:date="2017-02-07T12:44:00Z">
        <w:r w:rsidDel="00D4543B">
          <w:delText>Were t</w:delText>
        </w:r>
      </w:del>
      <w:ins w:id="23" w:author="Brian K. Austin" w:date="2017-02-07T12:44:00Z">
        <w:r w:rsidR="00D4543B">
          <w:t>T</w:t>
        </w:r>
      </w:ins>
      <w:r>
        <w:t xml:space="preserve">he results of the simulation </w:t>
      </w:r>
      <w:ins w:id="24" w:author="Brian K. Austin" w:date="2017-02-07T12:44:00Z">
        <w:r w:rsidR="00D4543B">
          <w:t xml:space="preserve">are </w:t>
        </w:r>
      </w:ins>
      <w:r>
        <w:t>easy to understand.</w:t>
      </w:r>
    </w:p>
    <w:p w14:paraId="13CCCF81" w14:textId="77777777" w:rsidR="007B7F9B" w:rsidRDefault="007B7F9B" w:rsidP="007B7F9B">
      <w:pPr>
        <w:pStyle w:val="ListParagraph"/>
      </w:pPr>
    </w:p>
    <w:p w14:paraId="33413EF0" w14:textId="0BBA0C93" w:rsidR="007B7F9B" w:rsidRDefault="007B7F9B" w:rsidP="007B7F9B">
      <w:pPr>
        <w:pStyle w:val="ListParagraph"/>
        <w:numPr>
          <w:ilvl w:val="0"/>
          <w:numId w:val="1"/>
        </w:numPr>
      </w:pPr>
      <w:commentRangeStart w:id="25"/>
      <w:del w:id="26" w:author="Michael Farnsworth" w:date="2017-02-07T13:59:00Z">
        <w:r w:rsidDel="004513A5">
          <w:delText>Was the simulation difficult?</w:delText>
        </w:r>
        <w:commentRangeEnd w:id="25"/>
        <w:r w:rsidR="00D4543B" w:rsidDel="004513A5">
          <w:rPr>
            <w:rStyle w:val="CommentReference"/>
          </w:rPr>
          <w:commentReference w:id="25"/>
        </w:r>
      </w:del>
      <w:ins w:id="27" w:author="Brian K. Austin" w:date="2017-02-07T12:51:00Z">
        <w:del w:id="28" w:author="Michael Farnsworth" w:date="2017-02-07T13:59:00Z">
          <w:r w:rsidR="00D4543B" w:rsidDel="004513A5">
            <w:delText xml:space="preserve">You didn’t need the instructions to complete the assessment. </w:delText>
          </w:r>
        </w:del>
        <w:r w:rsidR="00D4543B">
          <w:t>The assessment was intuitive enough that you didn’t need instructions.</w:t>
        </w:r>
      </w:ins>
    </w:p>
    <w:p w14:paraId="69184411" w14:textId="77777777" w:rsidR="007B7F9B" w:rsidRDefault="007B7F9B" w:rsidP="007B7F9B">
      <w:pPr>
        <w:pStyle w:val="ListParagraph"/>
      </w:pPr>
    </w:p>
    <w:p w14:paraId="62F839EF" w14:textId="77777777" w:rsidR="007B7F9B" w:rsidRDefault="007B7F9B" w:rsidP="007B7F9B">
      <w:pPr>
        <w:pStyle w:val="ListParagraph"/>
        <w:numPr>
          <w:ilvl w:val="0"/>
          <w:numId w:val="1"/>
        </w:numPr>
      </w:pPr>
      <w:r>
        <w:t xml:space="preserve">Would you rather have </w:t>
      </w:r>
      <w:commentRangeStart w:id="29"/>
      <w:r>
        <w:t>multiple right answers</w:t>
      </w:r>
      <w:commentRangeEnd w:id="29"/>
      <w:r w:rsidR="00D4543B">
        <w:rPr>
          <w:rStyle w:val="CommentReference"/>
        </w:rPr>
        <w:commentReference w:id="29"/>
      </w:r>
      <w:r>
        <w:t>?</w:t>
      </w:r>
    </w:p>
    <w:p w14:paraId="67D36608" w14:textId="77777777" w:rsidR="007B7F9B" w:rsidDel="004513A5" w:rsidRDefault="007B7F9B" w:rsidP="007B7F9B">
      <w:pPr>
        <w:pStyle w:val="ListParagraph"/>
        <w:rPr>
          <w:del w:id="30" w:author="Michael Farnsworth" w:date="2017-02-07T13:59:00Z"/>
        </w:rPr>
      </w:pPr>
    </w:p>
    <w:p w14:paraId="33FE2370" w14:textId="0BB26AF7" w:rsidR="007B7F9B" w:rsidDel="004513A5" w:rsidRDefault="007B7F9B" w:rsidP="004513A5">
      <w:pPr>
        <w:rPr>
          <w:del w:id="31" w:author="Michael Farnsworth" w:date="2017-02-07T13:58:00Z"/>
        </w:rPr>
        <w:pPrChange w:id="32" w:author="Michael Farnsworth" w:date="2017-02-07T13:59:00Z">
          <w:pPr>
            <w:pStyle w:val="ListParagraph"/>
            <w:numPr>
              <w:numId w:val="1"/>
            </w:numPr>
            <w:ind w:hanging="360"/>
          </w:pPr>
        </w:pPrChange>
      </w:pPr>
      <w:commentRangeStart w:id="33"/>
      <w:del w:id="34" w:author="Michael Farnsworth" w:date="2017-02-07T13:58:00Z">
        <w:r w:rsidDel="004513A5">
          <w:delText>Would you tell your friends about the simulation?</w:delText>
        </w:r>
        <w:commentRangeEnd w:id="33"/>
        <w:r w:rsidR="00D4543B" w:rsidDel="004513A5">
          <w:rPr>
            <w:rStyle w:val="CommentReference"/>
          </w:rPr>
          <w:commentReference w:id="33"/>
        </w:r>
      </w:del>
    </w:p>
    <w:p w14:paraId="37A2540F" w14:textId="77777777" w:rsidR="007B7F9B" w:rsidRDefault="007B7F9B" w:rsidP="004513A5">
      <w:pPr>
        <w:pPrChange w:id="35" w:author="Michael Farnsworth" w:date="2017-02-07T13:59:00Z">
          <w:pPr>
            <w:pStyle w:val="ListParagraph"/>
          </w:pPr>
        </w:pPrChange>
      </w:pPr>
    </w:p>
    <w:p w14:paraId="697F8B27" w14:textId="240993E2" w:rsidR="007B7F9B" w:rsidRDefault="00D4543B" w:rsidP="007B7F9B">
      <w:pPr>
        <w:pStyle w:val="ListParagraph"/>
        <w:numPr>
          <w:ilvl w:val="0"/>
          <w:numId w:val="1"/>
        </w:numPr>
      </w:pPr>
      <w:ins w:id="36" w:author="Brian K. Austin" w:date="2017-02-07T12:47:00Z">
        <w:r>
          <w:t xml:space="preserve">The simulation was more engaging than typical </w:t>
        </w:r>
        <w:del w:id="37" w:author="Michael Farnsworth" w:date="2017-02-07T14:00:00Z">
          <w:r w:rsidDel="004513A5">
            <w:delText>elearning</w:delText>
          </w:r>
        </w:del>
      </w:ins>
      <w:ins w:id="38" w:author="Michael Farnsworth" w:date="2017-02-07T14:00:00Z">
        <w:r w:rsidR="004513A5">
          <w:t>eLearning</w:t>
        </w:r>
      </w:ins>
      <w:ins w:id="39" w:author="Brian K. Austin" w:date="2017-02-07T12:47:00Z">
        <w:r>
          <w:t xml:space="preserve"> knowledge checks.</w:t>
        </w:r>
      </w:ins>
      <w:del w:id="40" w:author="Brian K. Austin" w:date="2017-02-07T12:48:00Z">
        <w:r w:rsidR="007B7F9B" w:rsidDel="00D4543B">
          <w:delText>Did you have fun during the simulation?</w:delText>
        </w:r>
      </w:del>
    </w:p>
    <w:p w14:paraId="5D0A50DA" w14:textId="77777777" w:rsidR="007B7F9B" w:rsidRDefault="007B7F9B" w:rsidP="007B7F9B">
      <w:pPr>
        <w:pStyle w:val="ListParagraph"/>
      </w:pPr>
    </w:p>
    <w:p w14:paraId="6FCC946F" w14:textId="77777777" w:rsidR="007B7F9B" w:rsidRDefault="007B7F9B" w:rsidP="007B7F9B">
      <w:r>
        <w:t>Comments:</w:t>
      </w:r>
    </w:p>
    <w:bookmarkEnd w:id="0"/>
    <w:p w14:paraId="16674CFB" w14:textId="77777777" w:rsidR="007B7F9B" w:rsidRDefault="007B7F9B" w:rsidP="007B7F9B"/>
    <w:p w14:paraId="1400E6F8" w14:textId="77777777" w:rsidR="00B22F21" w:rsidRDefault="00B22F21"/>
    <w:sectPr w:rsidR="00B22F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Brian K. Austin" w:date="2017-02-07T12:44:00Z" w:initials="BKA">
    <w:p w14:paraId="643D77AC" w14:textId="77777777" w:rsidR="00D4543B" w:rsidRDefault="00D4543B">
      <w:pPr>
        <w:pStyle w:val="CommentText"/>
      </w:pPr>
      <w:r>
        <w:rPr>
          <w:rStyle w:val="CommentReference"/>
        </w:rPr>
        <w:annotationRef/>
      </w:r>
      <w:r>
        <w:rPr>
          <w:rStyle w:val="CommentReference"/>
        </w:rPr>
        <w:t>I’m not sure what you’re getting at here … Perhaps you’re trying to say something like “this simulation was appropriately challenging” or something like that.</w:t>
      </w:r>
    </w:p>
  </w:comment>
  <w:comment w:id="29" w:author="Brian K. Austin" w:date="2017-02-07T12:46:00Z" w:initials="BKA">
    <w:p w14:paraId="2524DD93" w14:textId="77777777" w:rsidR="00D4543B" w:rsidRDefault="00D4543B">
      <w:pPr>
        <w:pStyle w:val="CommentText"/>
      </w:pPr>
      <w:r>
        <w:rPr>
          <w:rStyle w:val="CommentReference"/>
        </w:rPr>
        <w:annotationRef/>
      </w:r>
      <w:r>
        <w:t>I think you’re asking this because there might be multiple ways to do one thing … right? If so, let’s just allow for multiple correct answers. The real question is, do you include all of the correct answers as choices and score based on them selecting all of them, or just score it correctly if they choose at least one of them.</w:t>
      </w:r>
    </w:p>
  </w:comment>
  <w:comment w:id="33" w:author="Brian K. Austin" w:date="2017-02-07T12:47:00Z" w:initials="BKA">
    <w:p w14:paraId="12550CF3" w14:textId="77777777" w:rsidR="00D4543B" w:rsidRDefault="00D4543B">
      <w:pPr>
        <w:pStyle w:val="CommentText"/>
      </w:pPr>
      <w:r>
        <w:rPr>
          <w:rStyle w:val="CommentReference"/>
        </w:rPr>
        <w:annotationRef/>
      </w:r>
      <w:r>
        <w:t>I don’t think we need a question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3D77AC" w15:done="0"/>
  <w15:commentEx w15:paraId="2524DD93" w15:done="0"/>
  <w15:commentEx w15:paraId="12550CF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BA4B29"/>
    <w:multiLevelType w:val="hybridMultilevel"/>
    <w:tmpl w:val="E4E24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an K. Austin">
    <w15:presenceInfo w15:providerId="None" w15:userId="Brian K. Austin"/>
  </w15:person>
  <w15:person w15:author="Michael Farnsworth">
    <w15:presenceInfo w15:providerId="AD" w15:userId="S-1-5-21-1253850932-1068764616-1446904402-281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F9B"/>
    <w:rsid w:val="00366CCA"/>
    <w:rsid w:val="00406B7F"/>
    <w:rsid w:val="004513A5"/>
    <w:rsid w:val="007B7F9B"/>
    <w:rsid w:val="00B22F21"/>
    <w:rsid w:val="00B95F94"/>
    <w:rsid w:val="00D45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67FC"/>
  <w15:chartTrackingRefBased/>
  <w15:docId w15:val="{107569E9-5D41-4F40-9063-EFAB7DBF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F9B"/>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F9B"/>
    <w:pPr>
      <w:ind w:left="720"/>
    </w:pPr>
  </w:style>
  <w:style w:type="character" w:styleId="CommentReference">
    <w:name w:val="annotation reference"/>
    <w:basedOn w:val="DefaultParagraphFont"/>
    <w:uiPriority w:val="99"/>
    <w:semiHidden/>
    <w:unhideWhenUsed/>
    <w:rsid w:val="00D4543B"/>
    <w:rPr>
      <w:sz w:val="16"/>
      <w:szCs w:val="16"/>
    </w:rPr>
  </w:style>
  <w:style w:type="paragraph" w:styleId="CommentText">
    <w:name w:val="annotation text"/>
    <w:basedOn w:val="Normal"/>
    <w:link w:val="CommentTextChar"/>
    <w:uiPriority w:val="99"/>
    <w:semiHidden/>
    <w:unhideWhenUsed/>
    <w:rsid w:val="00D4543B"/>
    <w:rPr>
      <w:sz w:val="20"/>
      <w:szCs w:val="20"/>
    </w:rPr>
  </w:style>
  <w:style w:type="character" w:customStyle="1" w:styleId="CommentTextChar">
    <w:name w:val="Comment Text Char"/>
    <w:basedOn w:val="DefaultParagraphFont"/>
    <w:link w:val="CommentText"/>
    <w:uiPriority w:val="99"/>
    <w:semiHidden/>
    <w:rsid w:val="00D4543B"/>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4543B"/>
    <w:rPr>
      <w:b/>
      <w:bCs/>
    </w:rPr>
  </w:style>
  <w:style w:type="character" w:customStyle="1" w:styleId="CommentSubjectChar">
    <w:name w:val="Comment Subject Char"/>
    <w:basedOn w:val="CommentTextChar"/>
    <w:link w:val="CommentSubject"/>
    <w:uiPriority w:val="99"/>
    <w:semiHidden/>
    <w:rsid w:val="00D4543B"/>
    <w:rPr>
      <w:rFonts w:ascii="Calibri" w:hAnsi="Calibri" w:cs="Times New Roman"/>
      <w:b/>
      <w:bCs/>
      <w:sz w:val="20"/>
      <w:szCs w:val="20"/>
    </w:rPr>
  </w:style>
  <w:style w:type="paragraph" w:styleId="BalloonText">
    <w:name w:val="Balloon Text"/>
    <w:basedOn w:val="Normal"/>
    <w:link w:val="BalloonTextChar"/>
    <w:uiPriority w:val="99"/>
    <w:semiHidden/>
    <w:unhideWhenUsed/>
    <w:rsid w:val="00D454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4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05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 Austin</dc:creator>
  <cp:keywords/>
  <dc:description/>
  <cp:lastModifiedBy>Michael Farnsworth</cp:lastModifiedBy>
  <cp:revision>3</cp:revision>
  <dcterms:created xsi:type="dcterms:W3CDTF">2017-02-08T16:19:00Z</dcterms:created>
  <dcterms:modified xsi:type="dcterms:W3CDTF">2017-02-08T16:19:00Z</dcterms:modified>
</cp:coreProperties>
</file>